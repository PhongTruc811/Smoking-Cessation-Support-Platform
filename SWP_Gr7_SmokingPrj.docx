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bdya642t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Tổng quan dự án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Tên dự án:</w:t>
      </w:r>
      <w:r w:rsidDel="00000000" w:rsidR="00000000" w:rsidRPr="00000000">
        <w:rPr>
          <w:rtl w:val="0"/>
        </w:rPr>
        <w:t xml:space="preserve"> Nền tảng hỗ trợ cai nghiện thuốc lá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Mục tiêu:</w:t>
        <w:br w:type="textWrapping"/>
      </w:r>
      <w:r w:rsidDel="00000000" w:rsidR="00000000" w:rsidRPr="00000000">
        <w:rPr>
          <w:rtl w:val="0"/>
        </w:rPr>
        <w:t xml:space="preserve"> Xây dựng một nền tảng web cho phép người dùng: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Tự ghi nhận và theo dõi quá trình cai thuốc lá.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Nhận hỗ trợ từ hệ thống, cộng đồng và huấn luyện viên.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Tạo động lực qua huy hiệu, thống kê sức khỏe và chia sẻ.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Phân quyền người dùng rõ ràng và hỗ trợ các chức năng quản trị hiệu quả.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erplgr0c3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Các vai trò người dùng (User Roles)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6.4084768234509"/>
        <w:gridCol w:w="8009.103334200173"/>
        <w:tblGridChange w:id="0">
          <w:tblGrid>
            <w:gridCol w:w="1016.4084768234509"/>
            <w:gridCol w:w="8009.1033342001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Vai trò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Người truy cập không có quyền đăng nhập. Chỉ xem thông tin giới thiệu và blog chia sẻ.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có tài khoản riêng.Được sử dụng các tính năng cơ bản: lập kế hoạch, theo dõi cai thuốc, nhận thông báo, chia sẻ, đánh giá,…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Huấn luyện viên. Vai trò: tương tác với thành viên, hỗ trợ tư vấn trực tuyến, theo dõi tình trạng người dùng mình phụ trách.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Quản trị hệ thống. Quản lý người dùng, gói thành viên, nội dung, phản hồi, thống kê và báo cáo.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ssweob3tq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Các chức năng chính của hệ thống (User Requirements)</w:t>
      </w:r>
    </w:p>
    <w:p w:rsidR="00000000" w:rsidDel="00000000" w:rsidP="00000000" w:rsidRDefault="00000000" w:rsidRPr="00000000" w14:paraId="00000016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Các giai đoạn chính</w:t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DEMO  (các chức nang quan trong chính)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z3qgg0ueu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Trang chủ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Xem thông tin về nền tảng, lợi ích khi tham gia.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Truy cập blog chia sẻ kinh nghiệm từ cộng đồng.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7bst772yp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Đăng ký, thanh toán, và gói thành viên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 phép người dùng đăng ký tài khoản thành viên.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Lựa chọn gói thành viên (miễn phí hoặc trả phí).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Khai báo và quản lý các gói phí: tên gói, quyền lợi, thời hạn, giá.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0z5yfy4e2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Ghi nhận thông tin hút thuốc ban đầu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Member nhập số liệu: số điếu thuốc mỗi ngày, chi phí thuốc lá, tần suất hút,...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lưu trữ và phân tích dữ liệu ban đầu.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6n5zeb89v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Lập kế hoạch cai thuốc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Member có thể tự lập kế hoạch: lý do, các giai đoạn, thời điểm bắt đầu, thời điểm kết thúc,...</w:t>
        <w:br w:type="textWrapping"/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bv7iiosj0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Cộng đồng hỗ trợ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Member có thể đăng bài, chia sẻ cảm nhận, kinh nghiệm, trao lời khuyên.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Coach có thể phản hồi bài viết, hỗ trợ tư vấn.</w:t>
        <w:br w:type="textWrapping"/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0cyd37gpm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 Quản lý hồ sơ người dùng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Cập nhật thông tin cá nhân, mục tiêu cai thuốc, tiến trình,...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Đổi mật khẩu, thông tin thanh toán, gói thành viên.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/>
      </w:pPr>
      <w:bookmarkStart w:colFirst="0" w:colLast="0" w:name="_lt328d8glfs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Dashboard &amp; Báo cáo (Admin)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Quản lý bài viết blog, bài đăng cộng đồng.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Quản lý thông tin tài khoản Coach &amp; phân công hỗ trợ.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RELEASE (các chức năng phụ, tính năng mới, nâng cao)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/>
      </w:pPr>
      <w:bookmarkStart w:colFirst="0" w:colLast="0" w:name="_v5esmci7zc7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Trang chủ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Xem bảng xếp hạng thành tích (leaderboard)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/>
      </w:pPr>
      <w:bookmarkStart w:colFirst="0" w:colLast="0" w:name="_fjcdj11gjas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Đăng ký, thanh toán, và gói thành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Tích hợp thanh toán online để kích hoạt tài khoản nâng cao.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/>
      </w:pPr>
      <w:bookmarkStart w:colFirst="0" w:colLast="0" w:name="_7ackec5dw1c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Lập kế hoạch cai thuốc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Hệ thống cung cấp mẫu kế hoạch gợi ý để người dùng chỉnh sửa.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/>
      </w:pPr>
      <w:bookmarkStart w:colFirst="0" w:colLast="0" w:name="_6af2r21v1ln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 Cộng đồng hỗ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Tính năng tương tác: thả like, bình luận, nhắn tin trực tiếp.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wzz3wv34a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 Dashboard &amp; Báo cáo (Admin)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Báo cáo số lượng thành viên mới, tỷ lệ cai thành công,...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ci2sx03wd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 Theo dõi tiến trình cai thuốc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Ghi nhận nhật ký hút thuốc, sức khỏe, cảm xúc hằng ngày.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Thống kê tự động: số ngày không hút, tiền tiết kiệm, chỉ số cải thiện sức khỏe,...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3v9c4ckwd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 Thông báo tạo động lực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Gửi tin nhắn định kỳ (email, notification): lời động viên, nhắc nhở lý do cai thuốc.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thể cài đặt tần suất nhận thông báo.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mqdofw0a5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 Hệ thống huy hiệu thành tích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Ghi nhận và trao huy hiệu tự động (tự thêm)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 có thể chia sẻ huy hiệu lên tường cá nhân và cộng đồng.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gukdv6udf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 Tư vấn trực tuyến với Coach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Giao diện chat/tin nhắn giữa Member và Coach.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Coach xem được hồ sơ người dùng, đưa lời khuyên phù hợp.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Lưu lịch sử tư vấn.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6yklgpadb9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 Quản lý phản hồi &amp; đánh giá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Người dùng có thể để lại feedback cho hệ thống, Coach,...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Tính năng chấm điểm chất lượng tư vấn, trải nghiệm nền tảng.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ao8c8an038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Tóm tắt theo từng vai trò</w:t>
      </w:r>
    </w:p>
    <w:tbl>
      <w:tblPr>
        <w:tblStyle w:val="Table2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855"/>
        <w:gridCol w:w="1155"/>
        <w:gridCol w:w="930"/>
        <w:gridCol w:w="975"/>
        <w:tblGridChange w:id="0">
          <w:tblGrid>
            <w:gridCol w:w="4815"/>
            <w:gridCol w:w="855"/>
            <w:gridCol w:w="1155"/>
            <w:gridCol w:w="930"/>
            <w:gridCol w:w="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Tính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Xem thông tin giới thiệu, blog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Đăng ký, đăng nhập, thanh toán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Ghi nhận thông tin hút thuốc ban đầu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Lập &amp; chỉnh sửa kế hoạch cai thuốc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Theo dõi tiến trình, thống kê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Nhận thông báo động viên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Nhận và chia sẻ huy hiệu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Viết bài, chia sẻ kinh nghiệm, bình luận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Tư vấn trực tuyến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Quản lý hồ sơ cá nhân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Quản lý gói phí, nội dung, phản hồi, thống kê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mjfbqes9r6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🧩 I. Functional Requirements – Yêu cầu chức năng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h5m5gt69qq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1. Đăng ký, Đăng nhập và Quản lý thành viên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US01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Guest</w:t>
      </w:r>
      <w:r w:rsidDel="00000000" w:rsidR="00000000" w:rsidRPr="00000000">
        <w:rPr>
          <w:rtl w:val="0"/>
        </w:rPr>
        <w:t xml:space="preserve">, tôi muốn có thể đăng ký tài khoản để truy cập các chức năng của hệ thống.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US02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Guest</w:t>
      </w:r>
      <w:r w:rsidDel="00000000" w:rsidR="00000000" w:rsidRPr="00000000">
        <w:rPr>
          <w:rtl w:val="0"/>
        </w:rPr>
        <w:t xml:space="preserve">, tôi muốn đăng nhập để vào hệ thống với vai trò đã được cấp quyền.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US03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Member</w:t>
      </w:r>
      <w:r w:rsidDel="00000000" w:rsidR="00000000" w:rsidRPr="00000000">
        <w:rPr>
          <w:rtl w:val="0"/>
        </w:rPr>
        <w:t xml:space="preserve">, tôi muốn chọn gói thành viên và thanh toán để mở khóa các chức năng nâng cao.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US04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Admin</w:t>
      </w:r>
      <w:r w:rsidDel="00000000" w:rsidR="00000000" w:rsidRPr="00000000">
        <w:rPr>
          <w:rtl w:val="0"/>
        </w:rPr>
        <w:t xml:space="preserve">, tôi muốn quản lý các gói thành viên để cập nhật quyền lợi và chi phí.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bkhswm9p4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2. Ghi nhận thông tin ban đầu và lập kế hoạch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US05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Member</w:t>
      </w:r>
      <w:r w:rsidDel="00000000" w:rsidR="00000000" w:rsidRPr="00000000">
        <w:rPr>
          <w:rtl w:val="0"/>
        </w:rPr>
        <w:t xml:space="preserve">, tôi muốn khai báo số điếu thuốc hút mỗi ngày, chi phí và tần suất để hệ thống hiểu tình trạng hiện tại.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US06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Member</w:t>
      </w:r>
      <w:r w:rsidDel="00000000" w:rsidR="00000000" w:rsidRPr="00000000">
        <w:rPr>
          <w:rtl w:val="0"/>
        </w:rPr>
        <w:t xml:space="preserve">, tôi muốn tạo kế hoạch cai thuốc, ghi rõ lý do và mục tiêu để tôi có định hướng rõ ràng.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US07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Member</w:t>
      </w:r>
      <w:r w:rsidDel="00000000" w:rsidR="00000000" w:rsidRPr="00000000">
        <w:rPr>
          <w:rtl w:val="0"/>
        </w:rPr>
        <w:t xml:space="preserve">, tôi muốn hệ thống gợi ý kế hoạch mẫu để dễ dàng tùy chỉnh theo cá nhân.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jluls427wx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3. Theo dõi tiến trình và nhận động lực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US08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Member</w:t>
      </w:r>
      <w:r w:rsidDel="00000000" w:rsidR="00000000" w:rsidRPr="00000000">
        <w:rPr>
          <w:rtl w:val="0"/>
        </w:rPr>
        <w:t xml:space="preserve">, tôi muốn ghi lại nhật ký hàng ngày về cảm xúc, số thuốc hút (nếu có) để theo dõi sự tiến bộ.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US09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Member</w:t>
      </w:r>
      <w:r w:rsidDel="00000000" w:rsidR="00000000" w:rsidRPr="00000000">
        <w:rPr>
          <w:rtl w:val="0"/>
        </w:rPr>
        <w:t xml:space="preserve">, tôi muốn hệ thống thống kê tiền tiết kiệm, số ngày không hút, để tôi thấy rõ giá trị bản thân.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US10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Member</w:t>
      </w:r>
      <w:r w:rsidDel="00000000" w:rsidR="00000000" w:rsidRPr="00000000">
        <w:rPr>
          <w:rtl w:val="0"/>
        </w:rPr>
        <w:t xml:space="preserve">, tôi muốn nhận được các thông báo động viên hàng ngày để duy trì tinh thần và mục tiêu.</w:t>
        <w:br w:type="textWrapping"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8sreq6odsh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4. Huy hiệu thành tích và chia sẻ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US11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Member</w:t>
      </w:r>
      <w:r w:rsidDel="00000000" w:rsidR="00000000" w:rsidRPr="00000000">
        <w:rPr>
          <w:rtl w:val="0"/>
        </w:rPr>
        <w:t xml:space="preserve">, tôi muốn nhận được huy hiệu thành tích khi đạt cột mốc quan trọng.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US12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Member</w:t>
      </w:r>
      <w:r w:rsidDel="00000000" w:rsidR="00000000" w:rsidRPr="00000000">
        <w:rPr>
          <w:rtl w:val="0"/>
        </w:rPr>
        <w:t xml:space="preserve">, tôi muốn chia sẻ huy hiệu với cộng đồng để truyền cảm hứng và tạo động lực.</w:t>
        <w:br w:type="textWrapping"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jlq6j5p8n9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5. Cộng đồng và tương tác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US13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Member</w:t>
      </w:r>
      <w:r w:rsidDel="00000000" w:rsidR="00000000" w:rsidRPr="00000000">
        <w:rPr>
          <w:rtl w:val="0"/>
        </w:rPr>
        <w:t xml:space="preserve">, tôi muốn viết bài chia sẻ cảm nhận, kinh nghiệm với các thành viên khác.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US14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Member</w:t>
      </w:r>
      <w:r w:rsidDel="00000000" w:rsidR="00000000" w:rsidRPr="00000000">
        <w:rPr>
          <w:rtl w:val="0"/>
        </w:rPr>
        <w:t xml:space="preserve">, tôi muốn tương tác (thích, bình luận) với các bài viết khác để tạo kết nối.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US15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Coach</w:t>
      </w:r>
      <w:r w:rsidDel="00000000" w:rsidR="00000000" w:rsidRPr="00000000">
        <w:rPr>
          <w:rtl w:val="0"/>
        </w:rPr>
        <w:t xml:space="preserve">, tôi muốn phản hồi các bài đăng để hỗ trợ thành viên hiệu quả.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US16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Member</w:t>
      </w:r>
      <w:r w:rsidDel="00000000" w:rsidR="00000000" w:rsidRPr="00000000">
        <w:rPr>
          <w:rtl w:val="0"/>
        </w:rPr>
        <w:t xml:space="preserve">, tôi muốn gửi tin nhắn để trao đổi trực tiếp với Coach khi cần tư vấn.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US17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Coach</w:t>
      </w:r>
      <w:r w:rsidDel="00000000" w:rsidR="00000000" w:rsidRPr="00000000">
        <w:rPr>
          <w:rtl w:val="0"/>
        </w:rPr>
        <w:t xml:space="preserve">, tôi muốn theo dõi tiến trình của Member để đưa ra tư vấn sát sao.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5l71gfxo0p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6. Quản trị hệ thống (Admin)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US18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Admin</w:t>
      </w:r>
      <w:r w:rsidDel="00000000" w:rsidR="00000000" w:rsidRPr="00000000">
        <w:rPr>
          <w:rtl w:val="0"/>
        </w:rPr>
        <w:t xml:space="preserve">, tôi muốn quản lý thông tin người dùng để xử lý vi phạm hoặc cập nhật dữ liệu.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US19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Admin</w:t>
      </w:r>
      <w:r w:rsidDel="00000000" w:rsidR="00000000" w:rsidRPr="00000000">
        <w:rPr>
          <w:rtl w:val="0"/>
        </w:rPr>
        <w:t xml:space="preserve">, tôi muốn theo dõi phản hồi từ người dùng để cải thiện nền tảng.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US20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Là một Admin</w:t>
      </w:r>
      <w:r w:rsidDel="00000000" w:rsidR="00000000" w:rsidRPr="00000000">
        <w:rPr>
          <w:rtl w:val="0"/>
        </w:rPr>
        <w:t xml:space="preserve">, tôi muốn xem báo cáo và thống kê về lượng thành viên, tỷ lệ cai thành công,...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8gzwohq2x4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🧩 II. Non-Functional Requirements – Yêu cầu phi chức năng</w:t>
      </w:r>
    </w:p>
    <w:tbl>
      <w:tblPr>
        <w:tblStyle w:val="Table3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.5879933798085"/>
        <w:gridCol w:w="2103.0783890867147"/>
        <w:gridCol w:w="5997.845428557099"/>
        <w:tblGridChange w:id="0">
          <w:tblGrid>
            <w:gridCol w:w="924.5879933798085"/>
            <w:gridCol w:w="2103.0783890867147"/>
            <w:gridCol w:w="5997.84542855709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Yêu cầu phi 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Tốc độ phản hồi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Hệ thống phản hồi trong vòng &lt; 3 giây cho mọi thao tác người dùng.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Tính khả dụng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Hệ thống hoạt động liên tục ≥ 90% thời gian.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Khả năng mở rộng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Hệ thống hỗ trợ tối thiểu 10.000 người dùng hoạt động đồng thời.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Bảo mật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Dữ liệu người dùng được mã hóa; đăng nhập qua giao thức HTTPS; xác thực bằng email/OTP.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Đa nền tảng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Hệ thống tương thích với thiết bị di động, máy tính bảng và trình duyệt phổ biến.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Khả năng bảo trì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Codebase và cấu trúc dữ liệu thiết kế rõ ràng, hỗ trợ bảo trì mở rộng về sau.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Dễ sử dụng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Giao diện thân thiện với người dùng, có hướng dẫn sử dụng rõ ràng.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Hỗ trợ đa ngôn ngữ </w:t>
            </w:r>
            <w:r w:rsidDel="00000000" w:rsidR="00000000" w:rsidRPr="00000000">
              <w:rPr>
                <w:i w:val="1"/>
                <w:rtl w:val="0"/>
              </w:rPr>
              <w:t xml:space="preserve">(nếu cần)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Có thể mở rộng để hỗ trợ cả tiếng Việt và tiếng Anh.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Tính tuân thủ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Hệ thống tuân thủ các quy định về bảo mật dữ liệu cá nhân (ví dụ: GDPR hoặc tương đương).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ins w:author="Hồ Trọng" w:id="0" w:date="2025-05-12T14:02:05Z">
        <w:r w:rsidDel="00000000" w:rsidR="00000000" w:rsidRPr="00000000">
          <w:rPr>
            <w:rtl w:val="0"/>
          </w:rPr>
          <w:t xml:space="preserve">5. </w:t>
        </w:r>
      </w:ins>
      <w:r w:rsidDel="00000000" w:rsidR="00000000" w:rsidRPr="00000000">
        <w:rPr>
          <w:b w:val="1"/>
          <w:sz w:val="60"/>
          <w:szCs w:val="60"/>
          <w:rtl w:val="0"/>
        </w:rPr>
        <w:t xml:space="preserve">Database Schema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anyytmybp3k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Sơ đồ các bảng chính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4uywb57rvp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User &amp; Role Management</w:t>
      </w:r>
    </w:p>
    <w:tbl>
      <w:tblPr>
        <w:tblStyle w:val="Table4"/>
        <w:tblW w:w="65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"/>
        <w:gridCol w:w="5405"/>
        <w:tblGridChange w:id="0">
          <w:tblGrid>
            <w:gridCol w:w="1190"/>
            <w:gridCol w:w="5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Lưu thông tin tất cả người dùng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Danh sách các vai trò: Guest, Member, Coach, 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Gán vai trò cho từng người dùng (nhiều-đến-nhiều)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u1ba5tiyc6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Membership &amp; Gói phí</w:t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.8888003103566"/>
        <w:gridCol w:w="6909.623010713267"/>
        <w:tblGridChange w:id="0">
          <w:tblGrid>
            <w:gridCol w:w="2115.8888003103566"/>
            <w:gridCol w:w="6909.62301071326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MembershipPackages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Gói thành viên: tên, mô tả, giá tiền, quyền lợi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Thông tin mua gói của từng người dùng (ngày mua, hạn dùng, trạng thái, phương thức thanh toán)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o8o3ro1w8t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Thông tin hút thuốc &amp; Kế hoạch cai thuốc</w:t>
      </w:r>
    </w:p>
    <w:tbl>
      <w:tblPr>
        <w:tblStyle w:val="Table6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9.07732249304"/>
        <w:gridCol w:w="7126.434488530584"/>
        <w:tblGridChange w:id="0">
          <w:tblGrid>
            <w:gridCol w:w="1899.07732249304"/>
            <w:gridCol w:w="7126.43448853058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SmokingProfiles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Hồ sơ hút thuốc: số lượng điếu/ngày, giá mỗi bao, số năm hút, độ nghiện,…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QuitPlans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Kế hoạch cai thuốc: lý do, mục tiêu, thời gian bắt đầu, kết thúc dự kiến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QuitPlanStages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Các giai đoạn nhỏ trong một kế hoạch (tuần 1, tuần 2…)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QuitProgressLogs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Ghi nhận tiến trình cai thuốc từng ngày (trạng thái, số điếu, cảm xúc, ghi chú)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8v81lx69gt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Thông báo, huy hiệu &amp; thống kê</w:t>
      </w:r>
    </w:p>
    <w:tbl>
      <w:tblPr>
        <w:tblStyle w:val="Table7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8.1382450366418"/>
        <w:gridCol w:w="7437.373565986982"/>
        <w:tblGridChange w:id="0">
          <w:tblGrid>
            <w:gridCol w:w="1588.1382450366418"/>
            <w:gridCol w:w="7437.37356598698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Tin nhắn nhắc nhở/động viên định kỳ gửi cho người dùng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Badges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Danh sách huy hiệu (VD: 1-day free, 7-day free, saved 100K,...)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UserBadges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Lưu các huy hiệu người dùng đã đạt được (ngày đạt, nội dung)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Lưu các chỉ số tổng hợp (tiền tiết kiệm, số ngày không hút,...) dùng cho dashboard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1g36vk9ht5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Cộng đồng &amp; chia sẻ</w:t>
      </w:r>
    </w:p>
    <w:tbl>
      <w:tblPr>
        <w:tblStyle w:val="Table8"/>
        <w:tblW w:w="5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5"/>
        <w:gridCol w:w="4190"/>
        <w:tblGridChange w:id="0">
          <w:tblGrid>
            <w:gridCol w:w="1085"/>
            <w:gridCol w:w="4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Bài viết chia sẻ trong cộng đồng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Bình luận cho bài viết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Thả tim bài viết hoặc bình luận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Tin nhắn cá nhân giữa Member và Coach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yo153tdb52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F. Tư vấn &amp; Coach</w:t>
      </w:r>
    </w:p>
    <w:tbl>
      <w:tblPr>
        <w:tblStyle w:val="Table9"/>
        <w:tblW w:w="5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0"/>
        <w:gridCol w:w="3935"/>
        <w:tblGridChange w:id="0">
          <w:tblGrid>
            <w:gridCol w:w="1940"/>
            <w:gridCol w:w="39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CoachingSessions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Lịch sử tư vấn giữa Coach và Member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CoachAssignments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Gán Coach cho từng Member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CoachFeedback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Đánh giá Coach (từ người dùng)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usl744hk3v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G. Quản lý hệ thống (Admin)</w:t>
      </w:r>
    </w:p>
    <w:tbl>
      <w:tblPr>
        <w:tblStyle w:val="Table10"/>
        <w:tblW w:w="7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6305"/>
        <w:tblGridChange w:id="0">
          <w:tblGrid>
            <w:gridCol w:w="1520"/>
            <w:gridCol w:w="6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Feedbacks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gửi phản hồi, báo lỗi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ActivityLogs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Ghi nhận hành động hệ thống phục vụ audit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Dữ liệu báo cáo định kỳ: số lượng user mới, tỉ lệ thành công,…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